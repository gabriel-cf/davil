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Cómo añadir un algoritmo nuevo</w:t>
      </w:r>
    </w:p>
    <w:p>
      <w:pPr>
        <w:pStyle w:val="Normal"/>
        <w:jc w:val="both"/>
        <w:rPr/>
      </w:pPr>
      <w:r>
        <w:rPr/>
        <w:t>En este anexo detallaremos p</w:t>
      </w:r>
      <w:bookmarkStart w:id="0" w:name="_GoBack"/>
      <w:bookmarkEnd w:id="0"/>
      <w:r>
        <w:rPr/>
        <w:t>aso por paso cómo añadir un nuevo algoritmo a la aplicación.</w:t>
      </w:r>
    </w:p>
    <w:p>
      <w:pPr>
        <w:pStyle w:val="Heading2"/>
        <w:numPr>
          <w:ilvl w:val="1"/>
          <w:numId w:val="2"/>
        </w:numPr>
        <w:jc w:val="both"/>
        <w:rPr/>
      </w:pPr>
      <w:r>
        <w:rPr/>
        <w:t>1.1. Contexto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usuario, quiero contar con un algoritmo de mapeo nuevo que, cuando se seleccione en la lista desplegable, proyecte los puntos sobre la diagonal del plano.</w:t>
      </w:r>
    </w:p>
    <w:p>
      <w:pPr>
        <w:pStyle w:val="Heading2"/>
        <w:numPr>
          <w:ilvl w:val="1"/>
          <w:numId w:val="2"/>
        </w:numPr>
        <w:jc w:val="both"/>
        <w:rPr/>
      </w:pPr>
      <w:r>
        <w:rPr/>
        <w:t>1.2. Localizar el directorio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4445" distL="0" distR="0">
            <wp:extent cx="1722120" cy="2700655"/>
            <wp:effectExtent l="0" t="0" r="0" b="0"/>
            <wp:docPr id="2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5" wp14:anchorId="4A32229D">
                <wp:simplePos x="0" y="0"/>
                <wp:positionH relativeFrom="column">
                  <wp:posOffset>347345</wp:posOffset>
                </wp:positionH>
                <wp:positionV relativeFrom="paragraph">
                  <wp:posOffset>1133475</wp:posOffset>
                </wp:positionV>
                <wp:extent cx="1082675" cy="168275"/>
                <wp:effectExtent l="0" t="0" r="22860" b="22860"/>
                <wp:wrapNone/>
                <wp:docPr id="1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16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stroked="t" style="position:absolute;margin-left:27.35pt;margin-top:89.25pt;width:85.15pt;height:13.15pt" wp14:anchorId="4A32229D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 xml:space="preserve">Accederemos al directorio de los algoritmos, en la ruta del proyecto </w:t>
      </w:r>
      <w:r>
        <w:rPr>
          <w:i/>
        </w:rPr>
        <w:t>mymodule/backend/algorithms</w:t>
      </w:r>
      <w:r>
        <w:rPr/>
        <w:t xml:space="preserve">. Nuestro algoritmo es de mapeo, por lo que se definirá bajo el directorio </w:t>
      </w:r>
      <w:r>
        <w:rPr>
          <w:i/>
        </w:rPr>
        <w:t>mapping/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jc w:val="both"/>
        <w:rPr/>
      </w:pPr>
      <w:r>
        <w:rPr/>
        <w:t>1.3. Crear un nuevo fichero</w:t>
      </w:r>
    </w:p>
    <w:p>
      <w:pPr>
        <w:pStyle w:val="Normal"/>
        <w:jc w:val="both"/>
        <w:rPr/>
      </w:pPr>
      <w:ins w:id="1" w:author="A S" w:date="2017-05-11T20:34:00Z">
        <w:r>
          <w:rPr/>
        </w:r>
      </w:ins>
    </w:p>
    <w:p>
      <w:pPr>
        <w:pStyle w:val="Normal"/>
        <w:jc w:val="both"/>
        <w:rPr/>
      </w:pPr>
      <w:r>
        <w:rPr/>
        <w:t xml:space="preserve">Crearemos un nuevo fichero para nuestro algoritmo, tratando de respetar siempre el estilo de nombrado. Por ejemplo, en </w:t>
      </w:r>
      <w:r>
        <w:rPr>
          <w:i/>
        </w:rPr>
        <w:t>mapping</w:t>
      </w:r>
      <w:r>
        <w:rPr/>
        <w:t xml:space="preserve"> los ficheros de otros algoritmos se llaman </w:t>
      </w:r>
      <w:r>
        <w:rPr>
          <w:i/>
        </w:rPr>
        <w:t>dummy_</w:t>
      </w:r>
      <w:r>
        <w:rPr>
          <w:b/>
          <w:i/>
        </w:rPr>
        <w:t>coordinates_mapper</w:t>
      </w:r>
      <w:r>
        <w:rPr>
          <w:i/>
        </w:rPr>
        <w:t>.py</w:t>
      </w:r>
      <w:r>
        <w:rPr/>
        <w:t xml:space="preserve"> y </w:t>
      </w:r>
      <w:r>
        <w:rPr>
          <w:i/>
        </w:rPr>
        <w:t>star_</w:t>
      </w:r>
      <w:r>
        <w:rPr>
          <w:b/>
          <w:i/>
        </w:rPr>
        <w:t>coordinates_mapper</w:t>
      </w:r>
      <w:r>
        <w:rPr>
          <w:i/>
        </w:rPr>
        <w:t>.py</w:t>
      </w:r>
      <w:r>
        <w:rPr/>
        <w:t xml:space="preserve">, por lo que el nuestro se llamará </w:t>
      </w:r>
      <w:r>
        <w:rPr>
          <w:i/>
        </w:rPr>
        <w:t>example_</w:t>
      </w:r>
      <w:r>
        <w:rPr>
          <w:b/>
          <w:i/>
        </w:rPr>
        <w:t>coordinates_mapper</w:t>
      </w:r>
      <w:r>
        <w:rPr>
          <w:i/>
        </w:rPr>
        <w:t>.py.</w:t>
      </w:r>
      <w:r>
        <w:rPr>
          <w:lang w:eastAsia="en-US"/>
        </w:rPr>
        <w:t xml:space="preserve">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3549650"/>
            <wp:effectExtent l="0" t="0" r="0" b="0"/>
            <wp:docPr id="11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3B3BE7FD">
                <wp:simplePos x="0" y="0"/>
                <wp:positionH relativeFrom="column">
                  <wp:posOffset>426720</wp:posOffset>
                </wp:positionH>
                <wp:positionV relativeFrom="paragraph">
                  <wp:posOffset>2872740</wp:posOffset>
                </wp:positionV>
                <wp:extent cx="1082675" cy="168275"/>
                <wp:effectExtent l="0" t="0" r="22860" b="22860"/>
                <wp:wrapNone/>
                <wp:docPr id="3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16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stroked="t" style="position:absolute;margin-left:33.6pt;margin-top:226.2pt;width:85.15pt;height:13.15pt" wp14:anchorId="3B3BE7FD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2A03788">
                <wp:simplePos x="0" y="0"/>
                <wp:positionH relativeFrom="column">
                  <wp:posOffset>1798320</wp:posOffset>
                </wp:positionH>
                <wp:positionV relativeFrom="paragraph">
                  <wp:posOffset>129540</wp:posOffset>
                </wp:positionV>
                <wp:extent cx="1456055" cy="404495"/>
                <wp:effectExtent l="0" t="0" r="11430" b="15240"/>
                <wp:wrapNone/>
                <wp:docPr id="4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80" cy="40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stroked="t" style="position:absolute;margin-left:141.6pt;margin-top:10.2pt;width:114.55pt;height:31.75pt" wp14:anchorId="72A03788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941384A">
                <wp:simplePos x="0" y="0"/>
                <wp:positionH relativeFrom="column">
                  <wp:posOffset>1836420</wp:posOffset>
                </wp:positionH>
                <wp:positionV relativeFrom="paragraph">
                  <wp:posOffset>922020</wp:posOffset>
                </wp:positionV>
                <wp:extent cx="2126615" cy="244475"/>
                <wp:effectExtent l="0" t="0" r="26670" b="22860"/>
                <wp:wrapNone/>
                <wp:docPr id="5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243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stroked="t" style="position:absolute;margin-left:144.6pt;margin-top:72.6pt;width:167.35pt;height:19.15pt" wp14:anchorId="4941384A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616D7F0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876935" cy="206375"/>
                <wp:effectExtent l="0" t="0" r="19050" b="22860"/>
                <wp:wrapNone/>
                <wp:docPr id="6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0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1" stroked="t" style="position:absolute;margin-left:159.6pt;margin-top:94.2pt;width:68.95pt;height:16.15pt" wp14:anchorId="616D7F0F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2D6E6692">
                <wp:simplePos x="0" y="0"/>
                <wp:positionH relativeFrom="column">
                  <wp:posOffset>2918460</wp:posOffset>
                </wp:positionH>
                <wp:positionV relativeFrom="paragraph">
                  <wp:posOffset>1165860</wp:posOffset>
                </wp:positionV>
                <wp:extent cx="2545715" cy="343535"/>
                <wp:effectExtent l="0" t="0" r="26670" b="19050"/>
                <wp:wrapNone/>
                <wp:docPr id="7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0" cy="34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stroked="t" style="position:absolute;margin-left:229.8pt;margin-top:91.8pt;width:200.35pt;height:26.95pt" wp14:anchorId="2D6E6692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597C93AF">
                <wp:simplePos x="0" y="0"/>
                <wp:positionH relativeFrom="column">
                  <wp:posOffset>2034540</wp:posOffset>
                </wp:positionH>
                <wp:positionV relativeFrom="paragraph">
                  <wp:posOffset>1508760</wp:posOffset>
                </wp:positionV>
                <wp:extent cx="3429635" cy="808355"/>
                <wp:effectExtent l="0" t="0" r="19050" b="11430"/>
                <wp:wrapNone/>
                <wp:docPr id="8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80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stroked="t" style="position:absolute;margin-left:160.2pt;margin-top:118.8pt;width:269.95pt;height:63.55pt" wp14:anchorId="597C93AF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5D40A0B">
                <wp:simplePos x="0" y="0"/>
                <wp:positionH relativeFrom="column">
                  <wp:posOffset>2034540</wp:posOffset>
                </wp:positionH>
                <wp:positionV relativeFrom="paragraph">
                  <wp:posOffset>2316480</wp:posOffset>
                </wp:positionV>
                <wp:extent cx="3825875" cy="724535"/>
                <wp:effectExtent l="0" t="0" r="22860" b="19050"/>
                <wp:wrapNone/>
                <wp:docPr id="9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360" cy="72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stroked="t" style="position:absolute;margin-left:160.2pt;margin-top:182.4pt;width:301.15pt;height:56.95pt" wp14:anchorId="35D40A0B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9AF2D28">
                <wp:simplePos x="0" y="0"/>
                <wp:positionH relativeFrom="column">
                  <wp:posOffset>2034540</wp:posOffset>
                </wp:positionH>
                <wp:positionV relativeFrom="paragraph">
                  <wp:posOffset>3048000</wp:posOffset>
                </wp:positionV>
                <wp:extent cx="2408555" cy="198755"/>
                <wp:effectExtent l="0" t="0" r="11430" b="11430"/>
                <wp:wrapNone/>
                <wp:docPr id="10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19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stroked="t" style="position:absolute;margin-left:160.2pt;margin-top:240pt;width:189.55pt;height:15.55pt" wp14:anchorId="79AF2D28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Nuestro nuevo fichero contendrá los siguientes elementos: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Documentación del módulo: documentación del módulo. El nombre del fichero por defecto.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ID del algoritmo: además de ser el identificador único con el que se registra el algoritmo, </w:t>
      </w:r>
      <w:r>
        <w:rPr>
          <w:b/>
        </w:rPr>
        <w:t>es también el nombre que aparece en la interfaz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Nombre de la función: puede ser el nombre del fichero.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Parámetros: parámetros del algoritmo</w:t>
      </w:r>
      <w:r>
        <w:rPr>
          <w:b/>
        </w:rPr>
        <w:t>. Es importante que estén todos</w:t>
      </w:r>
      <w:r>
        <w:rPr/>
        <w:t xml:space="preserve">, aunque no se usen, ya que si no, los </w:t>
      </w:r>
      <w:r>
        <w:rPr>
          <w:i/>
        </w:rPr>
        <w:t>controllers</w:t>
      </w:r>
      <w:r>
        <w:rPr/>
        <w:t xml:space="preserve"> podrían llamar a la función con argumentos no esperados. Sin embargo, es posible añadir argumentos adicionales, </w:t>
      </w:r>
      <w:r>
        <w:rPr>
          <w:b/>
        </w:rPr>
        <w:t xml:space="preserve">siempre que sean </w:t>
      </w:r>
      <w:r>
        <w:rPr>
          <w:b/>
          <w:i/>
        </w:rPr>
        <w:t>kwargs</w:t>
      </w:r>
      <w:r>
        <w:rPr/>
        <w:t>. Recomendación: copiar los de otro algoritmo ya implementado de la misma categoría.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Documentación: </w:t>
      </w:r>
      <w:r>
        <w:rPr/>
        <w:t xml:space="preserve">documentar es opcional y solo deberiamos hacerlo cuando sea necesario (es decir cuando leer el codigo no sea suficiente para entender la funcion). </w:t>
      </w:r>
      <w:r>
        <w:rPr>
          <w:b w:val="false"/>
          <w:bCs w:val="false"/>
        </w:rPr>
        <w:t xml:space="preserve">Hay mucha documentacion innecesaria en el codigo (como en este caso), no vamos a eliminarla pero </w:t>
      </w:r>
      <w:r>
        <w:rPr>
          <w:b/>
          <w:bCs/>
        </w:rPr>
        <w:t>no se debe mantener la documentacion, si se hacen modificaciones es mejor borrarla simplemente</w:t>
      </w:r>
      <w:r>
        <w:rPr>
          <w:b w:val="false"/>
          <w:bCs w:val="false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Lógica del algoritmo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Valor devuelto por el algoritmo. El tipo dependerá de la clase de algoritmo a implementar, por lo que al igual que los parámetros de la función, se aconseja tomar como referencia otros algoritmos de la misma clase.</w:t>
      </w:r>
    </w:p>
    <w:p>
      <w:pPr>
        <w:pStyle w:val="Heading2"/>
        <w:numPr>
          <w:ilvl w:val="1"/>
          <w:numId w:val="2"/>
        </w:numPr>
        <w:jc w:val="both"/>
        <w:rPr/>
      </w:pPr>
      <w:r>
        <w:rPr/>
        <w:t>1.4. Registrar en el registrer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3175" distL="0" distR="0">
            <wp:extent cx="5943600" cy="3673475"/>
            <wp:effectExtent l="0" t="0" r="0" b="0"/>
            <wp:docPr id="15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0" wp14:anchorId="5CD2F777">
                <wp:simplePos x="0" y="0"/>
                <wp:positionH relativeFrom="column">
                  <wp:posOffset>482600</wp:posOffset>
                </wp:positionH>
                <wp:positionV relativeFrom="paragraph">
                  <wp:posOffset>2988945</wp:posOffset>
                </wp:positionV>
                <wp:extent cx="1082675" cy="168275"/>
                <wp:effectExtent l="0" t="0" r="22860" b="22860"/>
                <wp:wrapNone/>
                <wp:docPr id="12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16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stroked="t" style="position:absolute;margin-left:38pt;margin-top:235.35pt;width:85.15pt;height:13.15pt" wp14:anchorId="5CD2F777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5783AE0C">
                <wp:simplePos x="0" y="0"/>
                <wp:positionH relativeFrom="column">
                  <wp:posOffset>1896745</wp:posOffset>
                </wp:positionH>
                <wp:positionV relativeFrom="paragraph">
                  <wp:posOffset>905510</wp:posOffset>
                </wp:positionV>
                <wp:extent cx="4005580" cy="144780"/>
                <wp:effectExtent l="0" t="0" r="15240" b="27940"/>
                <wp:wrapNone/>
                <wp:docPr id="13" name="Rectangl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7" stroked="t" style="position:absolute;margin-left:149.35pt;margin-top:71.3pt;width:315.3pt;height:11.3pt" wp14:anchorId="5783AE0C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7D60C1B7">
                <wp:simplePos x="0" y="0"/>
                <wp:positionH relativeFrom="column">
                  <wp:posOffset>2303145</wp:posOffset>
                </wp:positionH>
                <wp:positionV relativeFrom="paragraph">
                  <wp:posOffset>2430145</wp:posOffset>
                </wp:positionV>
                <wp:extent cx="2058035" cy="153035"/>
                <wp:effectExtent l="0" t="0" r="19050" b="19050"/>
                <wp:wrapNone/>
                <wp:docPr id="14" name="Rectangl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8" stroked="t" style="position:absolute;margin-left:181.35pt;margin-top:191.35pt;width:161.95pt;height:11.95pt" wp14:anchorId="7D60C1B7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Tras crear nuestro fichero, sólo tenemos que importar en la clase </w:t>
      </w:r>
      <w:r>
        <w:rPr>
          <w:i/>
        </w:rPr>
        <w:t xml:space="preserve">register </w:t>
      </w:r>
      <w:r>
        <w:rPr/>
        <w:t xml:space="preserve">de la categoría la función que ejecuta el algoritmo (en este caso </w:t>
      </w:r>
      <w:r>
        <w:rPr>
          <w:i/>
        </w:rPr>
        <w:t>example_coordinates</w:t>
      </w:r>
      <w:r>
        <w:rPr/>
        <w:t>) y el identificador que se mostrará en la interfaz (</w:t>
      </w:r>
      <w:r>
        <w:rPr>
          <w:i/>
        </w:rPr>
        <w:t>EXAMPLE_COORDINATES_ID</w:t>
      </w:r>
      <w:r>
        <w:rPr/>
        <w:t>). Una vez añadidos al diccionario (</w:t>
      </w:r>
      <w:r>
        <w:rPr>
          <w:i/>
        </w:rPr>
        <w:t>ALGORITHM_DIC</w:t>
      </w:r>
      <w:r>
        <w:rPr/>
        <w:t>), hemos terminado.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jc w:val="both"/>
        <w:rPr/>
      </w:pPr>
      <w:r>
        <w:rPr/>
        <w:t>1.4. Probar en la aplicación web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5715" distL="0" distR="0">
            <wp:extent cx="5224145" cy="2508885"/>
            <wp:effectExtent l="0" t="0" r="0" b="0"/>
            <wp:docPr id="1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3" wp14:anchorId="0B4FB802">
                <wp:simplePos x="0" y="0"/>
                <wp:positionH relativeFrom="column">
                  <wp:posOffset>50800</wp:posOffset>
                </wp:positionH>
                <wp:positionV relativeFrom="paragraph">
                  <wp:posOffset>423545</wp:posOffset>
                </wp:positionV>
                <wp:extent cx="974725" cy="212090"/>
                <wp:effectExtent l="0" t="0" r="17145" b="17145"/>
                <wp:wrapNone/>
                <wp:docPr id="16" name="Rectangl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60" cy="21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9" stroked="t" style="position:absolute;margin-left:4pt;margin-top:33.35pt;width:76.65pt;height:16.6pt" wp14:anchorId="0B4FB802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015345BC">
                <wp:simplePos x="0" y="0"/>
                <wp:positionH relativeFrom="column">
                  <wp:posOffset>1083310</wp:posOffset>
                </wp:positionH>
                <wp:positionV relativeFrom="paragraph">
                  <wp:posOffset>355600</wp:posOffset>
                </wp:positionV>
                <wp:extent cx="2075180" cy="2117725"/>
                <wp:effectExtent l="0" t="0" r="21590" b="17145"/>
                <wp:wrapNone/>
                <wp:docPr id="17" name="Rectangl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680" cy="211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0" stroked="t" style="position:absolute;margin-left:85.3pt;margin-top:28pt;width:163.3pt;height:166.65pt" wp14:anchorId="015345BC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>Desde el directorio raíz del proyecto ejecutaremos el script runserver.sh (o runsever.bat en Windows) para lanzar la aplicación y comprobaremos que el algoritmo aparece listado en la lista desplegable y que cuando lo seleccionamos la vista se modifica de acuerdo a él.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96185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CAPÍTULO %1: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CAPÍTULO %1: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27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279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79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279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279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2279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79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79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79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79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e2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2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e227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e227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e2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e227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e227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e227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e2279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e227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e2279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2e2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LibreOffice/5.4.0.3$Windows_X86_64 LibreOffice_project/7556cbc6811c9d992f4064ab9287069087d7f62c</Application>
  <Pages>4</Pages>
  <Words>423</Words>
  <Characters>2331</Characters>
  <CharactersWithSpaces>2727</CharactersWithSpaces>
  <Paragraphs>25</Paragraphs>
  <Company>Guidewire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2017-05-24T11:01:00Z</dcterms:created>
  <dc:creator>Gabriel Chica Fernandez</dc:creator>
  <dc:description/>
  <dc:language>en-IE</dc:language>
  <cp:lastModifiedBy/>
  <dcterms:modified xsi:type="dcterms:W3CDTF">2017-08-27T11:53:02Z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Guidewire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